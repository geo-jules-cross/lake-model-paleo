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B82E5" w14:textId="4F293CB8" w:rsidR="00960484" w:rsidRPr="00960484" w:rsidRDefault="0051501C" w:rsidP="0051501C">
      <w:pPr>
        <w:rPr>
          <w:sz w:val="44"/>
          <w:szCs w:val="44"/>
        </w:rPr>
      </w:pPr>
      <w:r w:rsidRPr="0051501C">
        <w:rPr>
          <w:sz w:val="44"/>
          <w:szCs w:val="44"/>
        </w:rPr>
        <w:t>Paleo</w:t>
      </w:r>
      <w:ins w:id="0" w:author="Julian Cross" w:date="2021-01-31T10:59:00Z">
        <w:r w:rsidR="00015748">
          <w:rPr>
            <w:sz w:val="44"/>
            <w:szCs w:val="44"/>
          </w:rPr>
          <w:t>-</w:t>
        </w:r>
      </w:ins>
      <w:r w:rsidRPr="0051501C">
        <w:rPr>
          <w:sz w:val="44"/>
          <w:szCs w:val="44"/>
        </w:rPr>
        <w:t xml:space="preserve">lake </w:t>
      </w:r>
      <w:ins w:id="1" w:author="Julian Cross" w:date="2021-01-31T10:59:00Z">
        <w:r w:rsidR="00015748">
          <w:rPr>
            <w:sz w:val="44"/>
            <w:szCs w:val="44"/>
          </w:rPr>
          <w:t>M</w:t>
        </w:r>
      </w:ins>
      <w:del w:id="2" w:author="Julian Cross" w:date="2021-01-31T10:59:00Z">
        <w:r w:rsidRPr="0051501C" w:rsidDel="00015748">
          <w:rPr>
            <w:sz w:val="44"/>
            <w:szCs w:val="44"/>
          </w:rPr>
          <w:delText>m</w:delText>
        </w:r>
      </w:del>
      <w:r w:rsidRPr="0051501C">
        <w:rPr>
          <w:sz w:val="44"/>
          <w:szCs w:val="44"/>
        </w:rPr>
        <w:t>odel</w:t>
      </w:r>
      <w:r>
        <w:rPr>
          <w:sz w:val="44"/>
          <w:szCs w:val="44"/>
        </w:rPr>
        <w:t xml:space="preserve"> </w:t>
      </w:r>
      <w:ins w:id="3" w:author="Julian Cross" w:date="2021-01-31T10:59:00Z">
        <w:r w:rsidR="00015748">
          <w:rPr>
            <w:sz w:val="44"/>
            <w:szCs w:val="44"/>
          </w:rPr>
          <w:t>O</w:t>
        </w:r>
      </w:ins>
      <w:del w:id="4" w:author="Julian Cross" w:date="2021-01-31T10:59:00Z">
        <w:r w:rsidDel="00015748">
          <w:rPr>
            <w:sz w:val="44"/>
            <w:szCs w:val="44"/>
          </w:rPr>
          <w:delText>o</w:delText>
        </w:r>
      </w:del>
      <w:r>
        <w:rPr>
          <w:sz w:val="44"/>
          <w:szCs w:val="44"/>
        </w:rPr>
        <w:t xml:space="preserve">verview </w:t>
      </w:r>
    </w:p>
    <w:p w14:paraId="190966C2" w14:textId="77777777" w:rsidR="0051501C" w:rsidRDefault="0051501C" w:rsidP="0051501C">
      <w:pPr>
        <w:pStyle w:val="Heading1"/>
      </w:pPr>
      <w:r>
        <w:t xml:space="preserve">General Notes </w:t>
      </w:r>
    </w:p>
    <w:p w14:paraId="18B7D29B" w14:textId="0E61B916" w:rsidR="00960484" w:rsidRDefault="0051501C" w:rsidP="0051501C">
      <w:r>
        <w:t xml:space="preserve">This document </w:t>
      </w:r>
      <w:del w:id="5" w:author="Julian Cross" w:date="2021-01-31T10:59:00Z">
        <w:r w:rsidDel="00015748">
          <w:delText xml:space="preserve">regards </w:delText>
        </w:r>
      </w:del>
      <w:ins w:id="6" w:author="Julian Cross" w:date="2021-01-31T10:59:00Z">
        <w:r w:rsidR="00015748">
          <w:t xml:space="preserve">summarizes </w:t>
        </w:r>
      </w:ins>
      <w:r>
        <w:t>the paleo</w:t>
      </w:r>
      <w:ins w:id="7" w:author="Julian Cross" w:date="2021-01-30T15:51:00Z">
        <w:r w:rsidR="00FF699B">
          <w:t>-</w:t>
        </w:r>
      </w:ins>
      <w:r>
        <w:t xml:space="preserve">lake model created by Julian Cross. </w:t>
      </w:r>
      <w:r w:rsidR="00960484">
        <w:t xml:space="preserve">This document was compiled by Bryce Glenn and Julian Cross. </w:t>
      </w:r>
      <w:r>
        <w:t xml:space="preserve"> There are three separate components to fully run the model. For specific details on how to run each model see the </w:t>
      </w:r>
      <w:r w:rsidR="00960484">
        <w:t xml:space="preserve">separate </w:t>
      </w:r>
      <w:r w:rsidR="00960484" w:rsidRPr="00960484">
        <w:t>README</w:t>
      </w:r>
      <w:r w:rsidR="00960484">
        <w:t xml:space="preserve"> files created by Julian Cross. </w:t>
      </w:r>
      <w:r w:rsidR="00AE3AF5">
        <w:t xml:space="preserve">The model relies on three different scenarios for the Ross Ice Sheet (RIS) details </w:t>
      </w:r>
      <w:del w:id="8" w:author="Julian Cross" w:date="2021-01-30T15:53:00Z">
        <w:r w:rsidR="00AE3AF5" w:rsidDel="008B627F">
          <w:delText>can be found in the RIS Section</w:delText>
        </w:r>
      </w:del>
      <w:ins w:id="9" w:author="Julian Cross" w:date="2021-01-30T15:53:00Z">
        <w:r w:rsidR="008B627F">
          <w:t>are described below</w:t>
        </w:r>
      </w:ins>
      <w:r w:rsidR="00AE3AF5">
        <w:t xml:space="preserve">.  </w:t>
      </w:r>
    </w:p>
    <w:p w14:paraId="5F174BA4" w14:textId="77777777" w:rsidR="0051501C" w:rsidRPr="00960484" w:rsidRDefault="00960484" w:rsidP="0051501C">
      <w:pPr>
        <w:rPr>
          <w:b/>
        </w:rPr>
      </w:pPr>
      <w:r w:rsidRPr="00960484">
        <w:rPr>
          <w:b/>
        </w:rPr>
        <w:t xml:space="preserve">Model components  </w:t>
      </w:r>
    </w:p>
    <w:p w14:paraId="4D3D0D4A" w14:textId="77777777" w:rsidR="006200CB" w:rsidRDefault="0051501C" w:rsidP="0051501C">
      <w:pPr>
        <w:pStyle w:val="ListParagraph"/>
        <w:numPr>
          <w:ilvl w:val="0"/>
          <w:numId w:val="1"/>
        </w:numPr>
        <w:rPr>
          <w:ins w:id="10" w:author="Julian Cross" w:date="2021-01-30T15:22:00Z"/>
        </w:rPr>
      </w:pPr>
      <w:del w:id="11" w:author="Julian Cross" w:date="2021-01-30T14:08:00Z">
        <w:r w:rsidDel="009321E2">
          <w:delText xml:space="preserve">Icemelt </w:delText>
        </w:r>
      </w:del>
      <w:ins w:id="12" w:author="Julian Cross" w:date="2021-01-30T14:08:00Z">
        <w:r w:rsidR="009321E2">
          <w:t>I</w:t>
        </w:r>
        <w:r w:rsidR="006200CB">
          <w:t>CEMELT energy and mass balance m</w:t>
        </w:r>
        <w:r w:rsidR="009321E2">
          <w:t xml:space="preserve">odel </w:t>
        </w:r>
      </w:ins>
    </w:p>
    <w:p w14:paraId="1BBDA96C" w14:textId="19E8BA46" w:rsidR="0051501C" w:rsidRDefault="0051501C">
      <w:pPr>
        <w:pStyle w:val="ListParagraph"/>
        <w:numPr>
          <w:ilvl w:val="1"/>
          <w:numId w:val="1"/>
        </w:numPr>
        <w:pPrChange w:id="13" w:author="Julian Cross" w:date="2021-01-30T15:22:00Z">
          <w:pPr>
            <w:pStyle w:val="ListParagraph"/>
            <w:numPr>
              <w:numId w:val="1"/>
            </w:numPr>
            <w:ind w:hanging="360"/>
          </w:pPr>
        </w:pPrChange>
      </w:pPr>
      <w:del w:id="14" w:author="Julian Cross" w:date="2021-01-30T15:22:00Z">
        <w:r w:rsidDel="006200CB">
          <w:delText>(</w:delText>
        </w:r>
      </w:del>
      <w:r w:rsidRPr="0051501C">
        <w:t>icemelt_cross_v05.f95</w:t>
      </w:r>
      <w:del w:id="15" w:author="Julian Cross" w:date="2021-01-30T15:22:00Z">
        <w:r w:rsidDel="006200CB">
          <w:delText xml:space="preserve">) </w:delText>
        </w:r>
      </w:del>
    </w:p>
    <w:p w14:paraId="2CCABE40" w14:textId="77777777" w:rsidR="009321E2" w:rsidRDefault="009321E2" w:rsidP="0051501C">
      <w:pPr>
        <w:pStyle w:val="ListParagraph"/>
        <w:numPr>
          <w:ilvl w:val="1"/>
          <w:numId w:val="1"/>
        </w:numPr>
        <w:rPr>
          <w:ins w:id="16" w:author="Julian Cross" w:date="2021-01-30T14:09:00Z"/>
        </w:rPr>
      </w:pPr>
      <w:ins w:id="17" w:author="Julian Cross" w:date="2021-01-30T14:09:00Z">
        <w:r>
          <w:t>FORTRAN code</w:t>
        </w:r>
      </w:ins>
    </w:p>
    <w:p w14:paraId="56195BB7" w14:textId="78F15691" w:rsidR="0051501C" w:rsidRDefault="009321E2" w:rsidP="0051501C">
      <w:pPr>
        <w:pStyle w:val="ListParagraph"/>
        <w:numPr>
          <w:ilvl w:val="1"/>
          <w:numId w:val="1"/>
        </w:numPr>
      </w:pPr>
      <w:ins w:id="18" w:author="Julian Cross" w:date="2021-01-30T14:09:00Z">
        <w:r>
          <w:t>This is run</w:t>
        </w:r>
      </w:ins>
      <w:del w:id="19" w:author="Julian Cross" w:date="2021-01-30T14:09:00Z">
        <w:r w:rsidR="0051501C" w:rsidDel="009321E2">
          <w:delText>Ran</w:delText>
        </w:r>
      </w:del>
      <w:r w:rsidR="0051501C">
        <w:t xml:space="preserve"> on the PSU cluster </w:t>
      </w:r>
    </w:p>
    <w:p w14:paraId="25E06043" w14:textId="1F22AA84" w:rsidR="0051501C" w:rsidRDefault="0051501C" w:rsidP="0051501C">
      <w:pPr>
        <w:pStyle w:val="ListParagraph"/>
        <w:numPr>
          <w:ilvl w:val="0"/>
          <w:numId w:val="1"/>
        </w:numPr>
      </w:pPr>
      <w:r>
        <w:t>Melt</w:t>
      </w:r>
      <w:ins w:id="20" w:author="Julian Cross" w:date="2021-01-30T14:09:00Z">
        <w:r w:rsidR="009321E2">
          <w:t xml:space="preserve">water </w:t>
        </w:r>
      </w:ins>
      <w:del w:id="21" w:author="Julian Cross" w:date="2021-01-30T14:09:00Z">
        <w:r w:rsidDel="009321E2">
          <w:delText>-</w:delText>
        </w:r>
      </w:del>
      <w:r>
        <w:t xml:space="preserve">model </w:t>
      </w:r>
    </w:p>
    <w:p w14:paraId="2BD9A995" w14:textId="77777777" w:rsidR="0051501C" w:rsidRDefault="0051501C" w:rsidP="0051501C">
      <w:pPr>
        <w:pStyle w:val="ListParagraph"/>
        <w:numPr>
          <w:ilvl w:val="1"/>
          <w:numId w:val="1"/>
        </w:numPr>
      </w:pPr>
      <w:r>
        <w:t xml:space="preserve">A MATLAB script </w:t>
      </w:r>
    </w:p>
    <w:p w14:paraId="584B784B" w14:textId="0FF45E1A" w:rsidR="0051501C" w:rsidRDefault="0051501C" w:rsidP="0051501C">
      <w:pPr>
        <w:pStyle w:val="ListParagraph"/>
        <w:numPr>
          <w:ilvl w:val="0"/>
          <w:numId w:val="1"/>
        </w:numPr>
      </w:pPr>
      <w:r>
        <w:t>Lake-level</w:t>
      </w:r>
      <w:ins w:id="22" w:author="Julian Cross" w:date="2021-01-30T14:09:00Z">
        <w:r w:rsidR="009321E2">
          <w:t xml:space="preserve"> </w:t>
        </w:r>
      </w:ins>
      <w:del w:id="23" w:author="Julian Cross" w:date="2021-01-30T14:09:00Z">
        <w:r w:rsidDel="009321E2">
          <w:delText>-</w:delText>
        </w:r>
      </w:del>
      <w:r>
        <w:t xml:space="preserve">model </w:t>
      </w:r>
    </w:p>
    <w:p w14:paraId="6252B3CE" w14:textId="77777777" w:rsidR="0051501C" w:rsidRDefault="0051501C" w:rsidP="0051501C">
      <w:pPr>
        <w:pStyle w:val="ListParagraph"/>
        <w:numPr>
          <w:ilvl w:val="1"/>
          <w:numId w:val="1"/>
        </w:numPr>
      </w:pPr>
      <w:r>
        <w:t xml:space="preserve">A MATLAB script </w:t>
      </w:r>
    </w:p>
    <w:p w14:paraId="15E1C329" w14:textId="77777777" w:rsidR="006E2EC6" w:rsidRDefault="006E2EC6" w:rsidP="006E2EC6">
      <w:pPr>
        <w:pStyle w:val="Heading1"/>
        <w:rPr>
          <w:ins w:id="24" w:author="Julian Cross" w:date="2021-01-30T15:24:00Z"/>
        </w:rPr>
      </w:pPr>
      <w:ins w:id="25" w:author="Julian Cross" w:date="2021-01-30T15:24:00Z">
        <w:r>
          <w:t>Terrain and Domain Definition Grids</w:t>
        </w:r>
      </w:ins>
    </w:p>
    <w:p w14:paraId="1108C5B4" w14:textId="5FA9E162" w:rsidR="006E2EC6" w:rsidRDefault="008965FF" w:rsidP="006E2EC6">
      <w:pPr>
        <w:rPr>
          <w:ins w:id="26" w:author="Julian Cross" w:date="2021-01-30T15:32:00Z"/>
        </w:rPr>
      </w:pPr>
      <w:ins w:id="27" w:author="Julian Cross" w:date="2021-01-30T16:33:00Z">
        <w:r>
          <w:t xml:space="preserve">There are three scenarios </w:t>
        </w:r>
      </w:ins>
      <w:ins w:id="28" w:author="Julian Cross" w:date="2021-01-30T15:24:00Z">
        <w:r w:rsidR="006E2EC6">
          <w:t>for this model, no RIS (modern topography), minimum incursion RIS, and maximum incursion RIS. Each scenario has its own set of terrain and domain def</w:t>
        </w:r>
        <w:r w:rsidR="00941BCB">
          <w:t xml:space="preserve">inition grids (ASCII </w:t>
        </w:r>
        <w:r w:rsidR="00DD1E9A">
          <w:t>file format) that are read by the ICEMELT model.</w:t>
        </w:r>
      </w:ins>
    </w:p>
    <w:p w14:paraId="4F86ACF1" w14:textId="54F5F188" w:rsidR="00575B36" w:rsidRDefault="00DA4B45">
      <w:pPr>
        <w:pStyle w:val="ListParagraph"/>
        <w:numPr>
          <w:ilvl w:val="0"/>
          <w:numId w:val="5"/>
        </w:numPr>
        <w:rPr>
          <w:ins w:id="29" w:author="Julian Cross" w:date="2021-01-30T16:08:00Z"/>
        </w:rPr>
        <w:pPrChange w:id="30" w:author="Julian Cross" w:date="2021-01-30T16:10:00Z">
          <w:pPr/>
        </w:pPrChange>
      </w:pPr>
      <w:ins w:id="31" w:author="Julian Cross" w:date="2021-01-30T15:34:00Z">
        <w:r>
          <w:t>D</w:t>
        </w:r>
        <w:r w:rsidR="00575B36">
          <w:t>omain definition grid</w:t>
        </w:r>
      </w:ins>
      <w:ins w:id="32" w:author="Julian Cross" w:date="2021-01-30T16:27:00Z">
        <w:r>
          <w:t>s</w:t>
        </w:r>
      </w:ins>
      <w:ins w:id="33" w:author="Julian Cross" w:date="2021-01-30T15:34:00Z">
        <w:r w:rsidR="00575B36">
          <w:t xml:space="preserve"> indicates which cells to run in </w:t>
        </w:r>
        <w:r w:rsidR="00015748">
          <w:t xml:space="preserve">the ICEMELT model. </w:t>
        </w:r>
      </w:ins>
      <w:ins w:id="34" w:author="Julian Cross" w:date="2021-01-31T11:00:00Z">
        <w:r w:rsidR="00015748">
          <w:t xml:space="preserve">Glaciers in the model domain (Taylor Valley) </w:t>
        </w:r>
      </w:ins>
      <w:ins w:id="35" w:author="Julian Cross" w:date="2021-01-30T15:34:00Z">
        <w:r w:rsidR="00575B36">
          <w:t xml:space="preserve">given a unique </w:t>
        </w:r>
      </w:ins>
      <w:ins w:id="36" w:author="Julian Cross" w:date="2021-01-30T15:35:00Z">
        <w:r w:rsidR="00575B36">
          <w:t>drainage</w:t>
        </w:r>
      </w:ins>
      <w:ins w:id="37" w:author="Julian Cross" w:date="2021-01-30T15:34:00Z">
        <w:r w:rsidR="00575B36">
          <w:t xml:space="preserve"> </w:t>
        </w:r>
      </w:ins>
      <w:ins w:id="38" w:author="Julian Cross" w:date="2021-01-30T15:35:00Z">
        <w:r w:rsidR="00575B36">
          <w:t xml:space="preserve">basin </w:t>
        </w:r>
        <w:r>
          <w:t>code (10 to 90)</w:t>
        </w:r>
      </w:ins>
      <w:ins w:id="39" w:author="Julian Cross" w:date="2021-01-31T11:01:00Z">
        <w:r w:rsidR="00015748">
          <w:t>, stored in this file</w:t>
        </w:r>
      </w:ins>
      <w:ins w:id="40" w:author="Julian Cross" w:date="2021-01-30T15:35:00Z">
        <w:r>
          <w:t>.</w:t>
        </w:r>
      </w:ins>
    </w:p>
    <w:p w14:paraId="3A2E6B2D" w14:textId="7F75A213" w:rsidR="00DD1E9A" w:rsidRDefault="00DA4B45">
      <w:pPr>
        <w:pStyle w:val="ListParagraph"/>
        <w:numPr>
          <w:ilvl w:val="0"/>
          <w:numId w:val="5"/>
        </w:numPr>
        <w:rPr>
          <w:ins w:id="41" w:author="Julian Cross" w:date="2021-01-30T15:35:00Z"/>
        </w:rPr>
        <w:pPrChange w:id="42" w:author="Julian Cross" w:date="2021-01-30T16:10:00Z">
          <w:pPr/>
        </w:pPrChange>
      </w:pPr>
      <w:ins w:id="43" w:author="Julian Cross" w:date="2021-01-30T16:08:00Z">
        <w:r>
          <w:t>M</w:t>
        </w:r>
        <w:r w:rsidR="00DD1E9A">
          <w:t>ean annual tempera</w:t>
        </w:r>
        <w:r>
          <w:t>ture grid</w:t>
        </w:r>
      </w:ins>
      <w:ins w:id="44" w:author="Julian Cross" w:date="2021-01-30T16:27:00Z">
        <w:r>
          <w:t>s</w:t>
        </w:r>
      </w:ins>
      <w:ins w:id="45" w:author="Julian Cross" w:date="2021-01-30T16:08:00Z">
        <w:r w:rsidR="00015748">
          <w:t xml:space="preserve"> are </w:t>
        </w:r>
        <w:r>
          <w:t>used to shift i</w:t>
        </w:r>
        <w:r w:rsidR="00DD1E9A">
          <w:t>nitial ice column temperature</w:t>
        </w:r>
      </w:ins>
      <w:ins w:id="46" w:author="Julian Cross" w:date="2021-01-30T16:27:00Z">
        <w:r>
          <w:t>s</w:t>
        </w:r>
      </w:ins>
      <w:ins w:id="47" w:author="Julian Cross" w:date="2021-01-30T16:08:00Z">
        <w:r w:rsidR="00DD1E9A">
          <w:t xml:space="preserve"> to a local value.</w:t>
        </w:r>
      </w:ins>
    </w:p>
    <w:p w14:paraId="5240AE39" w14:textId="5ED7C131" w:rsidR="00DD1E9A" w:rsidRDefault="00DA4B45">
      <w:pPr>
        <w:pStyle w:val="ListParagraph"/>
        <w:numPr>
          <w:ilvl w:val="0"/>
          <w:numId w:val="5"/>
        </w:numPr>
        <w:rPr>
          <w:ins w:id="48" w:author="Julian Cross" w:date="2021-01-30T16:08:00Z"/>
        </w:rPr>
        <w:pPrChange w:id="49" w:author="Julian Cross" w:date="2021-01-30T16:10:00Z">
          <w:pPr/>
        </w:pPrChange>
      </w:pPr>
      <w:ins w:id="50" w:author="Julian Cross" w:date="2021-01-30T15:36:00Z">
        <w:r>
          <w:t>T</w:t>
        </w:r>
        <w:r w:rsidR="00575B36">
          <w:t>errain grid</w:t>
        </w:r>
      </w:ins>
      <w:ins w:id="51" w:author="Julian Cross" w:date="2021-01-30T16:28:00Z">
        <w:r>
          <w:t>s</w:t>
        </w:r>
      </w:ins>
      <w:ins w:id="52" w:author="Julian Cross" w:date="2021-01-30T15:36:00Z">
        <w:r>
          <w:t xml:space="preserve"> are 250-m DEMs describing the topography of </w:t>
        </w:r>
        <w:r w:rsidR="008B627F">
          <w:t>Taylor Valley</w:t>
        </w:r>
      </w:ins>
      <w:ins w:id="53" w:author="Julian Cross" w:date="2021-01-31T11:02:00Z">
        <w:r w:rsidR="00015748">
          <w:t xml:space="preserve"> under each scenario</w:t>
        </w:r>
      </w:ins>
      <w:ins w:id="54" w:author="Julian Cross" w:date="2021-01-30T15:36:00Z">
        <w:r w:rsidR="008B627F">
          <w:t xml:space="preserve">. </w:t>
        </w:r>
      </w:ins>
    </w:p>
    <w:p w14:paraId="60BF4355" w14:textId="34EDE7EE" w:rsidR="00575B36" w:rsidRPr="00AE3AF5" w:rsidRDefault="00D23D26" w:rsidP="006E2EC6">
      <w:pPr>
        <w:rPr>
          <w:ins w:id="55" w:author="Julian Cross" w:date="2021-01-30T15:24:00Z"/>
        </w:rPr>
      </w:pPr>
      <w:ins w:id="56" w:author="Julian Cross" w:date="2021-01-30T16:09:00Z">
        <w:r w:rsidRPr="00D23D26">
          <w:rPr>
            <w:rPrChange w:id="57" w:author="Julian Cross" w:date="2021-02-15T12:12:00Z">
              <w:rPr/>
            </w:rPrChange>
          </w:rPr>
          <w:t>Table 1.</w:t>
        </w:r>
        <w:r>
          <w:t xml:space="preserve"> D</w:t>
        </w:r>
        <w:r w:rsidR="00DD1E9A">
          <w:t xml:space="preserve">ifferences between terrain and domain definition grids modern model versus the paleo model.  </w:t>
        </w:r>
      </w:ins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  <w:tblPrChange w:id="58" w:author="Julian Cross" w:date="2021-01-30T16:11:00Z">
          <w:tblPr>
            <w:tblStyle w:val="TableGrid"/>
            <w:tblW w:w="9715" w:type="dxa"/>
            <w:tblLook w:val="04A0" w:firstRow="1" w:lastRow="0" w:firstColumn="1" w:lastColumn="0" w:noHBand="0" w:noVBand="1"/>
          </w:tblPr>
        </w:tblPrChange>
      </w:tblPr>
      <w:tblGrid>
        <w:gridCol w:w="3238"/>
        <w:gridCol w:w="3238"/>
        <w:gridCol w:w="3239"/>
        <w:tblGridChange w:id="59">
          <w:tblGrid>
            <w:gridCol w:w="2374"/>
            <w:gridCol w:w="106"/>
            <w:gridCol w:w="2879"/>
            <w:gridCol w:w="106"/>
            <w:gridCol w:w="4250"/>
          </w:tblGrid>
        </w:tblGridChange>
      </w:tblGrid>
      <w:tr w:rsidR="00DD1E9A" w14:paraId="73F0373D" w14:textId="77777777" w:rsidTr="00DD1E9A">
        <w:trPr>
          <w:ins w:id="60" w:author="Julian Cross" w:date="2021-01-30T15:26:00Z"/>
        </w:trPr>
        <w:tc>
          <w:tcPr>
            <w:tcW w:w="3238" w:type="dxa"/>
            <w:tcPrChange w:id="61" w:author="Julian Cross" w:date="2021-01-30T16:11:00Z">
              <w:tcPr>
                <w:tcW w:w="2605" w:type="dxa"/>
                <w:gridSpan w:val="2"/>
              </w:tcPr>
            </w:tcPrChange>
          </w:tcPr>
          <w:p w14:paraId="001F614A" w14:textId="77777777" w:rsidR="00941BCB" w:rsidRPr="00A21967" w:rsidRDefault="00941BCB" w:rsidP="00D80DA3">
            <w:pPr>
              <w:rPr>
                <w:ins w:id="62" w:author="Julian Cross" w:date="2021-01-30T15:26:00Z"/>
                <w:b/>
              </w:rPr>
            </w:pPr>
          </w:p>
        </w:tc>
        <w:tc>
          <w:tcPr>
            <w:tcW w:w="3238" w:type="dxa"/>
            <w:tcPrChange w:id="63" w:author="Julian Cross" w:date="2021-01-30T16:11:00Z">
              <w:tcPr>
                <w:tcW w:w="2754" w:type="dxa"/>
                <w:gridSpan w:val="2"/>
              </w:tcPr>
            </w:tcPrChange>
          </w:tcPr>
          <w:p w14:paraId="4EE4015D" w14:textId="77777777" w:rsidR="00941BCB" w:rsidRPr="00A21967" w:rsidRDefault="00941BCB" w:rsidP="00D80DA3">
            <w:pPr>
              <w:rPr>
                <w:ins w:id="64" w:author="Julian Cross" w:date="2021-01-30T15:26:00Z"/>
                <w:b/>
              </w:rPr>
            </w:pPr>
            <w:ins w:id="65" w:author="Julian Cross" w:date="2021-01-30T15:26:00Z">
              <w:r w:rsidRPr="00A21967">
                <w:rPr>
                  <w:b/>
                </w:rPr>
                <w:t>Modern Model</w:t>
              </w:r>
            </w:ins>
          </w:p>
        </w:tc>
        <w:tc>
          <w:tcPr>
            <w:tcW w:w="3239" w:type="dxa"/>
            <w:tcPrChange w:id="66" w:author="Julian Cross" w:date="2021-01-30T16:11:00Z">
              <w:tcPr>
                <w:tcW w:w="4356" w:type="dxa"/>
              </w:tcPr>
            </w:tcPrChange>
          </w:tcPr>
          <w:p w14:paraId="1C153072" w14:textId="77777777" w:rsidR="00941BCB" w:rsidRPr="00A21967" w:rsidRDefault="00941BCB" w:rsidP="00D80DA3">
            <w:pPr>
              <w:rPr>
                <w:ins w:id="67" w:author="Julian Cross" w:date="2021-01-30T15:26:00Z"/>
                <w:b/>
              </w:rPr>
            </w:pPr>
            <w:ins w:id="68" w:author="Julian Cross" w:date="2021-01-30T15:26:00Z">
              <w:r w:rsidRPr="00A21967">
                <w:rPr>
                  <w:b/>
                </w:rPr>
                <w:t>Paleo Model</w:t>
              </w:r>
            </w:ins>
          </w:p>
        </w:tc>
      </w:tr>
      <w:tr w:rsidR="00DD1E9A" w14:paraId="4B03FAB8" w14:textId="77777777" w:rsidTr="00DD1E9A">
        <w:trPr>
          <w:trHeight w:val="770"/>
          <w:ins w:id="69" w:author="Julian Cross" w:date="2021-01-30T15:26:00Z"/>
          <w:trPrChange w:id="70" w:author="Julian Cross" w:date="2021-01-30T16:11:00Z">
            <w:trPr>
              <w:trHeight w:val="1124"/>
            </w:trPr>
          </w:trPrChange>
        </w:trPr>
        <w:tc>
          <w:tcPr>
            <w:tcW w:w="3238" w:type="dxa"/>
            <w:tcPrChange w:id="71" w:author="Julian Cross" w:date="2021-01-30T16:11:00Z">
              <w:tcPr>
                <w:tcW w:w="2605" w:type="dxa"/>
                <w:gridSpan w:val="2"/>
              </w:tcPr>
            </w:tcPrChange>
          </w:tcPr>
          <w:p w14:paraId="61841758" w14:textId="68BF301E" w:rsidR="00941BCB" w:rsidRPr="00941BCB" w:rsidRDefault="009B7AB9" w:rsidP="00D80DA3">
            <w:pPr>
              <w:rPr>
                <w:ins w:id="72" w:author="Julian Cross" w:date="2021-01-30T15:26:00Z"/>
                <w:rPrChange w:id="73" w:author="Julian Cross" w:date="2021-01-30T15:28:00Z">
                  <w:rPr>
                    <w:ins w:id="74" w:author="Julian Cross" w:date="2021-01-30T15:26:00Z"/>
                    <w:b/>
                  </w:rPr>
                </w:rPrChange>
              </w:rPr>
            </w:pPr>
            <w:ins w:id="75" w:author="Julian Cross" w:date="2021-01-30T15:28:00Z">
              <w:r>
                <w:t>Domain Definition Grid</w:t>
              </w:r>
            </w:ins>
          </w:p>
        </w:tc>
        <w:tc>
          <w:tcPr>
            <w:tcW w:w="3238" w:type="dxa"/>
            <w:tcPrChange w:id="76" w:author="Julian Cross" w:date="2021-01-30T16:11:00Z">
              <w:tcPr>
                <w:tcW w:w="2754" w:type="dxa"/>
                <w:gridSpan w:val="2"/>
              </w:tcPr>
            </w:tcPrChange>
          </w:tcPr>
          <w:p w14:paraId="2380724C" w14:textId="30F8C18A" w:rsidR="00941BCB" w:rsidRPr="00F33E07" w:rsidRDefault="00941BCB" w:rsidP="00D80DA3">
            <w:pPr>
              <w:rPr>
                <w:ins w:id="77" w:author="Julian Cross" w:date="2021-01-30T15:26:00Z"/>
              </w:rPr>
            </w:pPr>
            <w:ins w:id="78" w:author="Julian Cross" w:date="2021-01-30T15:27:00Z">
              <w:r w:rsidRPr="00941BCB">
                <w:rPr>
                  <w:rPrChange w:id="79" w:author="Julian Cross" w:date="2021-01-30T15:28:00Z">
                    <w:rPr>
                      <w:b/>
                    </w:rPr>
                  </w:rPrChange>
                </w:rPr>
                <w:t>tv_basins_surface_jmc_ekh.txt</w:t>
              </w:r>
            </w:ins>
          </w:p>
        </w:tc>
        <w:tc>
          <w:tcPr>
            <w:tcW w:w="3239" w:type="dxa"/>
            <w:tcPrChange w:id="80" w:author="Julian Cross" w:date="2021-01-30T16:11:00Z">
              <w:tcPr>
                <w:tcW w:w="4356" w:type="dxa"/>
              </w:tcPr>
            </w:tcPrChange>
          </w:tcPr>
          <w:p w14:paraId="17334AF8" w14:textId="77777777" w:rsidR="00941BCB" w:rsidRPr="008B627F" w:rsidRDefault="00941BCB">
            <w:pPr>
              <w:rPr>
                <w:ins w:id="81" w:author="Julian Cross" w:date="2021-01-30T15:28:00Z"/>
              </w:rPr>
              <w:pPrChange w:id="82" w:author="Julian Cross" w:date="2021-01-30T15:26:00Z">
                <w:pPr>
                  <w:pStyle w:val="ListParagraph"/>
                  <w:numPr>
                    <w:numId w:val="3"/>
                  </w:numPr>
                  <w:ind w:hanging="360"/>
                </w:pPr>
              </w:pPrChange>
            </w:pPr>
            <w:ins w:id="83" w:author="Julian Cross" w:date="2021-01-30T15:28:00Z">
              <w:r w:rsidRPr="00F33E07">
                <w:t>tv_basins_surface_min.txt</w:t>
              </w:r>
            </w:ins>
          </w:p>
          <w:p w14:paraId="11AD9398" w14:textId="0CDB297A" w:rsidR="00941BCB" w:rsidRPr="00F33E07" w:rsidRDefault="00941BCB">
            <w:pPr>
              <w:rPr>
                <w:ins w:id="84" w:author="Julian Cross" w:date="2021-01-30T15:26:00Z"/>
              </w:rPr>
              <w:pPrChange w:id="85" w:author="Julian Cross" w:date="2021-01-30T15:26:00Z">
                <w:pPr>
                  <w:pStyle w:val="ListParagraph"/>
                  <w:numPr>
                    <w:numId w:val="3"/>
                  </w:numPr>
                  <w:ind w:hanging="360"/>
                </w:pPr>
              </w:pPrChange>
            </w:pPr>
            <w:ins w:id="86" w:author="Julian Cross" w:date="2021-01-30T15:28:00Z">
              <w:r w:rsidRPr="00941BCB">
                <w:t>tv_basins_surface_max.txt</w:t>
              </w:r>
            </w:ins>
          </w:p>
        </w:tc>
      </w:tr>
      <w:tr w:rsidR="00DD1E9A" w14:paraId="26605370" w14:textId="77777777" w:rsidTr="00DD1E9A">
        <w:trPr>
          <w:trHeight w:val="770"/>
          <w:ins w:id="87" w:author="Julian Cross" w:date="2021-01-30T15:26:00Z"/>
          <w:trPrChange w:id="88" w:author="Julian Cross" w:date="2021-01-30T16:11:00Z">
            <w:trPr>
              <w:trHeight w:val="1043"/>
            </w:trPr>
          </w:trPrChange>
        </w:trPr>
        <w:tc>
          <w:tcPr>
            <w:tcW w:w="3238" w:type="dxa"/>
            <w:tcPrChange w:id="89" w:author="Julian Cross" w:date="2021-01-30T16:11:00Z">
              <w:tcPr>
                <w:tcW w:w="2605" w:type="dxa"/>
                <w:gridSpan w:val="2"/>
              </w:tcPr>
            </w:tcPrChange>
          </w:tcPr>
          <w:p w14:paraId="72B65023" w14:textId="6E92EE16" w:rsidR="00DD1E9A" w:rsidRPr="00941BCB" w:rsidRDefault="00DD1E9A" w:rsidP="00D80DA3">
            <w:pPr>
              <w:rPr>
                <w:ins w:id="90" w:author="Julian Cross" w:date="2021-01-30T15:26:00Z"/>
                <w:rPrChange w:id="91" w:author="Julian Cross" w:date="2021-01-30T15:28:00Z">
                  <w:rPr>
                    <w:ins w:id="92" w:author="Julian Cross" w:date="2021-01-30T15:26:00Z"/>
                    <w:b/>
                  </w:rPr>
                </w:rPrChange>
              </w:rPr>
            </w:pPr>
            <w:ins w:id="93" w:author="Julian Cross" w:date="2021-01-30T16:08:00Z">
              <w:r>
                <w:t>Mean Annual Temperature Grid</w:t>
              </w:r>
            </w:ins>
          </w:p>
        </w:tc>
        <w:tc>
          <w:tcPr>
            <w:tcW w:w="3238" w:type="dxa"/>
            <w:tcPrChange w:id="94" w:author="Julian Cross" w:date="2021-01-30T16:11:00Z">
              <w:tcPr>
                <w:tcW w:w="2754" w:type="dxa"/>
                <w:gridSpan w:val="2"/>
              </w:tcPr>
            </w:tcPrChange>
          </w:tcPr>
          <w:p w14:paraId="572D531D" w14:textId="6AF191CC" w:rsidR="00DD1E9A" w:rsidRPr="00F33E07" w:rsidRDefault="00DD1E9A" w:rsidP="00F33E07">
            <w:pPr>
              <w:rPr>
                <w:ins w:id="95" w:author="Julian Cross" w:date="2021-01-30T15:26:00Z"/>
              </w:rPr>
            </w:pPr>
            <w:ins w:id="96" w:author="Julian Cross" w:date="2021-01-30T16:09:00Z">
              <w:r w:rsidRPr="00F33E07">
                <w:t>T_avg_all.txt</w:t>
              </w:r>
            </w:ins>
          </w:p>
        </w:tc>
        <w:tc>
          <w:tcPr>
            <w:tcW w:w="3239" w:type="dxa"/>
            <w:tcPrChange w:id="97" w:author="Julian Cross" w:date="2021-01-30T16:11:00Z">
              <w:tcPr>
                <w:tcW w:w="4356" w:type="dxa"/>
              </w:tcPr>
            </w:tcPrChange>
          </w:tcPr>
          <w:p w14:paraId="50731D5E" w14:textId="77777777" w:rsidR="00DD1E9A" w:rsidRDefault="00DD1E9A" w:rsidP="00941BCB">
            <w:pPr>
              <w:rPr>
                <w:ins w:id="98" w:author="Julian Cross" w:date="2021-01-30T16:09:00Z"/>
              </w:rPr>
            </w:pPr>
            <w:ins w:id="99" w:author="Julian Cross" w:date="2021-01-30T16:09:00Z">
              <w:r w:rsidRPr="00F33E07">
                <w:t>T_avg_min.txt</w:t>
              </w:r>
            </w:ins>
          </w:p>
          <w:p w14:paraId="536A0C22" w14:textId="6B3A8C77" w:rsidR="00DD1E9A" w:rsidRPr="00F33E07" w:rsidRDefault="00DD1E9A">
            <w:pPr>
              <w:rPr>
                <w:ins w:id="100" w:author="Julian Cross" w:date="2021-01-30T15:26:00Z"/>
              </w:rPr>
              <w:pPrChange w:id="101" w:author="Julian Cross" w:date="2021-01-30T15:26:00Z">
                <w:pPr>
                  <w:pStyle w:val="ListParagraph"/>
                  <w:numPr>
                    <w:numId w:val="4"/>
                  </w:numPr>
                  <w:ind w:hanging="360"/>
                </w:pPr>
              </w:pPrChange>
            </w:pPr>
            <w:ins w:id="102" w:author="Julian Cross" w:date="2021-01-30T16:09:00Z">
              <w:r w:rsidRPr="00F33E07">
                <w:t>T_avg_max.txt</w:t>
              </w:r>
            </w:ins>
          </w:p>
        </w:tc>
      </w:tr>
      <w:tr w:rsidR="00DD1E9A" w14:paraId="7D79F6AF" w14:textId="77777777" w:rsidTr="00DD1E9A">
        <w:trPr>
          <w:trHeight w:val="770"/>
          <w:ins w:id="103" w:author="Julian Cross" w:date="2021-01-30T15:29:00Z"/>
          <w:trPrChange w:id="104" w:author="Julian Cross" w:date="2021-01-30T16:11:00Z">
            <w:trPr>
              <w:trHeight w:val="1043"/>
            </w:trPr>
          </w:trPrChange>
        </w:trPr>
        <w:tc>
          <w:tcPr>
            <w:tcW w:w="3238" w:type="dxa"/>
            <w:tcPrChange w:id="105" w:author="Julian Cross" w:date="2021-01-30T16:11:00Z">
              <w:tcPr>
                <w:tcW w:w="2374" w:type="dxa"/>
              </w:tcPr>
            </w:tcPrChange>
          </w:tcPr>
          <w:p w14:paraId="344F4D70" w14:textId="278F86E2" w:rsidR="00DD1E9A" w:rsidRDefault="00DD1E9A" w:rsidP="00D80DA3">
            <w:pPr>
              <w:rPr>
                <w:ins w:id="106" w:author="Julian Cross" w:date="2021-01-30T15:29:00Z"/>
              </w:rPr>
            </w:pPr>
            <w:ins w:id="107" w:author="Julian Cross" w:date="2021-01-30T16:08:00Z">
              <w:r>
                <w:t>Terrain Grid</w:t>
              </w:r>
            </w:ins>
          </w:p>
        </w:tc>
        <w:tc>
          <w:tcPr>
            <w:tcW w:w="3238" w:type="dxa"/>
            <w:tcPrChange w:id="108" w:author="Julian Cross" w:date="2021-01-30T16:11:00Z">
              <w:tcPr>
                <w:tcW w:w="2985" w:type="dxa"/>
                <w:gridSpan w:val="2"/>
              </w:tcPr>
            </w:tcPrChange>
          </w:tcPr>
          <w:p w14:paraId="615A85B8" w14:textId="6756E03D" w:rsidR="00DD1E9A" w:rsidRPr="00F33E07" w:rsidRDefault="00DD1E9A" w:rsidP="00941BCB">
            <w:pPr>
              <w:rPr>
                <w:ins w:id="109" w:author="Julian Cross" w:date="2021-01-30T15:29:00Z"/>
              </w:rPr>
            </w:pPr>
            <w:ins w:id="110" w:author="Julian Cross" w:date="2021-01-30T16:09:00Z">
              <w:r w:rsidRPr="00F33E07">
                <w:t>tv_dem250.txt</w:t>
              </w:r>
            </w:ins>
          </w:p>
        </w:tc>
        <w:tc>
          <w:tcPr>
            <w:tcW w:w="3239" w:type="dxa"/>
            <w:tcPrChange w:id="111" w:author="Julian Cross" w:date="2021-01-30T16:11:00Z">
              <w:tcPr>
                <w:tcW w:w="4356" w:type="dxa"/>
                <w:gridSpan w:val="2"/>
              </w:tcPr>
            </w:tcPrChange>
          </w:tcPr>
          <w:p w14:paraId="1AC2574F" w14:textId="77777777" w:rsidR="00DD1E9A" w:rsidRDefault="00DD1E9A" w:rsidP="00D80DA3">
            <w:pPr>
              <w:rPr>
                <w:ins w:id="112" w:author="Julian Cross" w:date="2021-01-30T16:09:00Z"/>
              </w:rPr>
            </w:pPr>
            <w:ins w:id="113" w:author="Julian Cross" w:date="2021-01-30T16:09:00Z">
              <w:r w:rsidRPr="00F33E07">
                <w:t>tv_mindem250.txt</w:t>
              </w:r>
            </w:ins>
          </w:p>
          <w:p w14:paraId="68C8E159" w14:textId="2C9C3FDA" w:rsidR="00DD1E9A" w:rsidRPr="008B627F" w:rsidRDefault="00DD1E9A" w:rsidP="00941BCB">
            <w:pPr>
              <w:rPr>
                <w:ins w:id="114" w:author="Julian Cross" w:date="2021-01-30T15:29:00Z"/>
              </w:rPr>
            </w:pPr>
            <w:ins w:id="115" w:author="Julian Cross" w:date="2021-01-30T16:09:00Z">
              <w:r>
                <w:t>t</w:t>
              </w:r>
              <w:r w:rsidRPr="00F33E07">
                <w:t>v_maxdem250</w:t>
              </w:r>
              <w:r>
                <w:t>.txt</w:t>
              </w:r>
            </w:ins>
          </w:p>
        </w:tc>
      </w:tr>
    </w:tbl>
    <w:p w14:paraId="161B4C3F" w14:textId="77777777" w:rsidR="00015748" w:rsidRDefault="00015748" w:rsidP="00DD1E9A">
      <w:pPr>
        <w:rPr>
          <w:ins w:id="116" w:author="Julian Cross" w:date="2021-01-30T16:11:00Z"/>
        </w:rPr>
      </w:pPr>
    </w:p>
    <w:p w14:paraId="50DEC822" w14:textId="453A4566" w:rsidR="00DD1E9A" w:rsidRDefault="00DD1E9A" w:rsidP="00DD1E9A">
      <w:pPr>
        <w:rPr>
          <w:ins w:id="117" w:author="Julian Cross" w:date="2021-01-30T16:11:00Z"/>
        </w:rPr>
      </w:pPr>
      <w:commentRangeStart w:id="118"/>
      <w:ins w:id="119" w:author="Julian Cross" w:date="2021-01-30T16:11:00Z">
        <w:r>
          <w:t>For the minimum intrusion RIS scenario, the extent of the RIS lobe in Taylor Valley</w:t>
        </w:r>
        <w:r w:rsidR="008A3F93">
          <w:t xml:space="preserve"> was digitized as a polygon feature in </w:t>
        </w:r>
        <w:r>
          <w:t xml:space="preserve">ArcGIS based on Hall et al. 2000. This extent </w:t>
        </w:r>
      </w:ins>
      <w:ins w:id="120" w:author="Julian Cross" w:date="2021-01-30T16:20:00Z">
        <w:r w:rsidR="008A3F93">
          <w:t xml:space="preserve">polygon </w:t>
        </w:r>
      </w:ins>
      <w:ins w:id="121" w:author="Julian Cross" w:date="2021-01-30T16:11:00Z">
        <w:r>
          <w:t>feature was converted to points (</w:t>
        </w:r>
        <w:r w:rsidRPr="008A3F93">
          <w:rPr>
            <w:highlight w:val="yellow"/>
            <w:rPrChange w:id="122" w:author="Julian Cross" w:date="2021-01-30T16:18:00Z">
              <w:rPr/>
            </w:rPrChange>
          </w:rPr>
          <w:t>10 m interval?</w:t>
        </w:r>
        <w:r>
          <w:t xml:space="preserve">). Elevation values from the </w:t>
        </w:r>
        <w:r w:rsidRPr="008A3F93">
          <w:rPr>
            <w:highlight w:val="yellow"/>
            <w:rPrChange w:id="123" w:author="Julian Cross" w:date="2021-01-30T16:18:00Z">
              <w:rPr/>
            </w:rPrChange>
          </w:rPr>
          <w:t>30-m Taylor Valley DEM</w:t>
        </w:r>
        <w:r>
          <w:t xml:space="preserve"> were extracted to these points. </w:t>
        </w:r>
        <w:r>
          <w:lastRenderedPageBreak/>
          <w:t xml:space="preserve">Other points were added within the RIS lobe extent feature and given elevation values, corresponding to the </w:t>
        </w:r>
        <w:r w:rsidRPr="00015748">
          <w:rPr>
            <w:highlight w:val="yellow"/>
            <w:rPrChange w:id="124" w:author="Julian Cross" w:date="2021-01-31T10:59:00Z">
              <w:rPr/>
            </w:rPrChange>
          </w:rPr>
          <w:t>100, 200</w:t>
        </w:r>
        <w:r w:rsidRPr="008A3F93">
          <w:rPr>
            <w:highlight w:val="yellow"/>
            <w:rPrChange w:id="125" w:author="Julian Cross" w:date="2021-01-30T16:19:00Z">
              <w:rPr/>
            </w:rPrChange>
          </w:rPr>
          <w:t>, 400, 750 and 1000 meter contours</w:t>
        </w:r>
        <w:r>
          <w:t>.</w:t>
        </w:r>
      </w:ins>
    </w:p>
    <w:p w14:paraId="2A20B8DF" w14:textId="290DFC07" w:rsidR="008A3F93" w:rsidRDefault="008A3F93">
      <w:pPr>
        <w:rPr>
          <w:ins w:id="126" w:author="Julian Cross" w:date="2021-01-30T16:22:00Z"/>
        </w:rPr>
      </w:pPr>
      <w:ins w:id="127" w:author="Julian Cross" w:date="2021-01-30T16:14:00Z">
        <w:r>
          <w:t xml:space="preserve">For the maximum intrusion RIS scenario, the extent of the RIS lobe in Taylor Valley was </w:t>
        </w:r>
      </w:ins>
      <w:ins w:id="128" w:author="Julian Cross" w:date="2021-01-30T16:15:00Z">
        <w:r>
          <w:t>mapped</w:t>
        </w:r>
      </w:ins>
      <w:ins w:id="129" w:author="Julian Cross" w:date="2021-01-30T16:14:00Z">
        <w:r>
          <w:t xml:space="preserve"> in A</w:t>
        </w:r>
      </w:ins>
      <w:ins w:id="130" w:author="Julian Cross" w:date="2021-01-30T16:15:00Z">
        <w:r>
          <w:t xml:space="preserve">rcGIS, reaching as far west as defile between the </w:t>
        </w:r>
      </w:ins>
      <w:ins w:id="131" w:author="Julian Cross" w:date="2021-01-30T16:16:00Z">
        <w:r>
          <w:t xml:space="preserve">Nussbaum Riegel and Suess Glacier. The outside extent followed valley-wall contours from an initial height at the </w:t>
        </w:r>
        <w:r w:rsidRPr="008A3F93">
          <w:rPr>
            <w:highlight w:val="yellow"/>
            <w:rPrChange w:id="132" w:author="Julian Cross" w:date="2021-01-30T16:19:00Z">
              <w:rPr/>
            </w:rPrChange>
          </w:rPr>
          <w:t xml:space="preserve">Suess Glacier of </w:t>
        </w:r>
      </w:ins>
      <w:ins w:id="133" w:author="Julian Cross" w:date="2021-01-30T16:17:00Z">
        <w:r w:rsidRPr="008A3F93">
          <w:rPr>
            <w:highlight w:val="yellow"/>
            <w:rPrChange w:id="134" w:author="Julian Cross" w:date="2021-01-30T16:19:00Z">
              <w:rPr/>
            </w:rPrChange>
          </w:rPr>
          <w:t>300 meters ?? to 1500 meters at the mouth of the valley</w:t>
        </w:r>
        <w:r>
          <w:t>.</w:t>
        </w:r>
      </w:ins>
      <w:ins w:id="135" w:author="Julian Cross" w:date="2021-01-30T16:18:00Z">
        <w:r>
          <w:t xml:space="preserve"> </w:t>
        </w:r>
      </w:ins>
      <w:ins w:id="136" w:author="Julian Cross" w:date="2021-01-30T16:23:00Z">
        <w:r>
          <w:t xml:space="preserve">Modern elevations were extracted to points along this extent polygon feature </w:t>
        </w:r>
      </w:ins>
      <w:ins w:id="137" w:author="Julian Cross" w:date="2021-01-30T16:20:00Z">
        <w:r>
          <w:t>following the same method described above.</w:t>
        </w:r>
      </w:ins>
      <w:ins w:id="138" w:author="Julian Cross" w:date="2021-01-30T16:19:00Z">
        <w:r>
          <w:t xml:space="preserve"> </w:t>
        </w:r>
      </w:ins>
      <w:ins w:id="139" w:author="Julian Cross" w:date="2021-01-30T16:17:00Z">
        <w:r>
          <w:t xml:space="preserve">Additional elevation points were added up-glacier corresponding to </w:t>
        </w:r>
      </w:ins>
      <w:ins w:id="140" w:author="Julian Cross" w:date="2021-01-30T16:18:00Z">
        <w:r>
          <w:t xml:space="preserve">the </w:t>
        </w:r>
        <w:r w:rsidRPr="008A3F93">
          <w:rPr>
            <w:highlight w:val="yellow"/>
            <w:rPrChange w:id="141" w:author="Julian Cross" w:date="2021-01-30T16:21:00Z">
              <w:rPr/>
            </w:rPrChange>
          </w:rPr>
          <w:t>400, 750 and 1000 meter contours</w:t>
        </w:r>
      </w:ins>
      <w:ins w:id="142" w:author="Julian Cross" w:date="2021-01-30T16:21:00Z">
        <w:r>
          <w:t>.</w:t>
        </w:r>
      </w:ins>
    </w:p>
    <w:p w14:paraId="6785249B" w14:textId="1DE4FACD" w:rsidR="008A3F93" w:rsidRDefault="008A3F93">
      <w:pPr>
        <w:rPr>
          <w:ins w:id="143" w:author="Julian Cross" w:date="2021-01-30T16:22:00Z"/>
        </w:rPr>
      </w:pPr>
      <w:ins w:id="144" w:author="Julian Cross" w:date="2021-01-30T16:22:00Z">
        <w:r>
          <w:t>The elevation points described above</w:t>
        </w:r>
      </w:ins>
      <w:ins w:id="145" w:author="Julian Cross" w:date="2021-01-30T16:24:00Z">
        <w:r w:rsidR="000634FB">
          <w:t xml:space="preserve"> for each scenario</w:t>
        </w:r>
      </w:ins>
      <w:ins w:id="146" w:author="Julian Cross" w:date="2021-01-30T16:22:00Z">
        <w:r>
          <w:t xml:space="preserve"> were interpolated to a 30-m grid using the </w:t>
        </w:r>
        <w:r w:rsidRPr="00D80DA3">
          <w:rPr>
            <w:highlight w:val="yellow"/>
          </w:rPr>
          <w:t>?? interpolation method</w:t>
        </w:r>
        <w:r>
          <w:t>.</w:t>
        </w:r>
      </w:ins>
    </w:p>
    <w:commentRangeEnd w:id="118"/>
    <w:p w14:paraId="3645D3C5" w14:textId="77777777" w:rsidR="00DA4B45" w:rsidRDefault="000634FB">
      <w:pPr>
        <w:rPr>
          <w:ins w:id="147" w:author="Julian Cross" w:date="2021-01-30T16:28:00Z"/>
        </w:rPr>
      </w:pPr>
      <w:ins w:id="148" w:author="Julian Cross" w:date="2021-01-30T16:25:00Z">
        <w:r>
          <w:rPr>
            <w:rStyle w:val="CommentReference"/>
          </w:rPr>
          <w:commentReference w:id="118"/>
        </w:r>
      </w:ins>
      <w:commentRangeStart w:id="149"/>
      <w:ins w:id="150" w:author="Julian Cross" w:date="2021-01-30T16:22:00Z">
        <w:r w:rsidR="008A3F93">
          <w:t>The new RIS DEMs were merged with the exiting 250-m DEM…</w:t>
        </w:r>
        <w:commentRangeEnd w:id="149"/>
        <w:r w:rsidR="008A3F93">
          <w:rPr>
            <w:rStyle w:val="CommentReference"/>
          </w:rPr>
          <w:commentReference w:id="149"/>
        </w:r>
      </w:ins>
    </w:p>
    <w:p w14:paraId="1393CF52" w14:textId="77777777" w:rsidR="00DA4B45" w:rsidRDefault="00DA4B45">
      <w:pPr>
        <w:rPr>
          <w:ins w:id="151" w:author="Julian Cross" w:date="2021-01-30T16:30:00Z"/>
        </w:rPr>
      </w:pPr>
      <w:ins w:id="152" w:author="Julian Cross" w:date="2021-01-30T16:28:00Z">
        <w:r>
          <w:t xml:space="preserve">For paleo- scenarios, cells are added to the modern model </w:t>
        </w:r>
      </w:ins>
      <w:ins w:id="153" w:author="Julian Cross" w:date="2021-01-30T16:29:00Z">
        <w:r>
          <w:t>domain definition grid based on the mapped RIS extents described above. These new zones of RIS ice</w:t>
        </w:r>
      </w:ins>
      <w:ins w:id="154" w:author="Julian Cross" w:date="2021-01-30T16:28:00Z">
        <w:r>
          <w:t xml:space="preserve"> are given the</w:t>
        </w:r>
      </w:ins>
      <w:ins w:id="155" w:author="Julian Cross" w:date="2021-01-30T16:30:00Z">
        <w:r>
          <w:t xml:space="preserve"> drainage basin</w:t>
        </w:r>
      </w:ins>
      <w:ins w:id="156" w:author="Julian Cross" w:date="2021-01-30T16:28:00Z">
        <w:r>
          <w:t xml:space="preserve"> code of 90.</w:t>
        </w:r>
      </w:ins>
    </w:p>
    <w:p w14:paraId="1C302911" w14:textId="5D48AAD8" w:rsidR="00941BCB" w:rsidRPr="008A3F93" w:rsidRDefault="00DA4B45">
      <w:pPr>
        <w:rPr>
          <w:ins w:id="157" w:author="Julian Cross" w:date="2021-01-30T15:28:00Z"/>
          <w:rPrChange w:id="158" w:author="Julian Cross" w:date="2021-01-30T16:22:00Z">
            <w:rPr>
              <w:ins w:id="159" w:author="Julian Cross" w:date="2021-01-30T15:28:00Z"/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rPrChange>
        </w:rPr>
      </w:pPr>
      <w:ins w:id="160" w:author="Julian Cross" w:date="2021-01-30T16:30:00Z">
        <w:r>
          <w:t>Using the mapped RIS extents described above, mean annual temperature</w:t>
        </w:r>
      </w:ins>
      <w:ins w:id="161" w:author="Julian Cross" w:date="2021-01-30T16:31:00Z">
        <w:r>
          <w:t>s</w:t>
        </w:r>
      </w:ins>
      <w:ins w:id="162" w:author="Julian Cross" w:date="2021-01-30T16:30:00Z">
        <w:r>
          <w:t xml:space="preserve"> were calculated</w:t>
        </w:r>
      </w:ins>
      <w:ins w:id="163" w:author="Julian Cross" w:date="2021-01-30T16:31:00Z">
        <w:r>
          <w:t xml:space="preserve"> for each new RIS cell</w:t>
        </w:r>
      </w:ins>
      <w:ins w:id="164" w:author="Julian Cross" w:date="2021-01-30T16:30:00Z">
        <w:r>
          <w:t xml:space="preserve"> in MATLAB </w:t>
        </w:r>
      </w:ins>
      <w:ins w:id="165" w:author="Julian Cross" w:date="2021-01-30T16:31:00Z">
        <w:r>
          <w:t>using the 13 years of MICROMET data.</w:t>
        </w:r>
      </w:ins>
    </w:p>
    <w:p w14:paraId="19C8C885" w14:textId="597C9A16" w:rsidR="00306F27" w:rsidRDefault="00AE3AF5" w:rsidP="00AE3AF5">
      <w:pPr>
        <w:pStyle w:val="Heading1"/>
      </w:pPr>
      <w:r>
        <w:t xml:space="preserve">Climate Variables </w:t>
      </w:r>
    </w:p>
    <w:p w14:paraId="46C15242" w14:textId="7FC29EF7" w:rsidR="00AE3AF5" w:rsidRPr="00AE3AF5" w:rsidRDefault="00AE3AF5" w:rsidP="00AE3AF5">
      <w:r>
        <w:t>The</w:t>
      </w:r>
      <w:ins w:id="166" w:author="Julian Cross" w:date="2021-01-30T14:17:00Z">
        <w:r w:rsidR="005801EB">
          <w:t xml:space="preserve"> ICEMELT</w:t>
        </w:r>
      </w:ins>
      <w:r>
        <w:t xml:space="preserve"> model</w:t>
      </w:r>
      <w:ins w:id="167" w:author="Julian Cross" w:date="2021-01-30T14:17:00Z">
        <w:r w:rsidR="005801EB">
          <w:t xml:space="preserve"> </w:t>
        </w:r>
      </w:ins>
      <w:del w:id="168" w:author="Julian Cross" w:date="2021-01-31T11:09:00Z">
        <w:r w:rsidDel="00A76D12">
          <w:delText xml:space="preserve"> </w:delText>
        </w:r>
      </w:del>
      <w:r>
        <w:t xml:space="preserve">relies on several climate </w:t>
      </w:r>
      <w:commentRangeStart w:id="169"/>
      <w:r>
        <w:t>variables</w:t>
      </w:r>
      <w:ins w:id="170" w:author="Julian Cross" w:date="2021-01-30T14:20:00Z">
        <w:r w:rsidR="00AE1294">
          <w:t>. Meteorological forcing data are</w:t>
        </w:r>
      </w:ins>
      <w:ins w:id="171" w:author="Julian Cross" w:date="2021-01-30T14:13:00Z">
        <w:r w:rsidR="00AE1294">
          <w:t xml:space="preserve"> </w:t>
        </w:r>
        <w:r w:rsidR="001233A0">
          <w:t>stored in binary format MICROMET i</w:t>
        </w:r>
      </w:ins>
      <w:del w:id="172" w:author="Julian Cross" w:date="2021-01-30T14:13:00Z">
        <w:r w:rsidDel="001233A0">
          <w:delText xml:space="preserve">…. </w:delText>
        </w:r>
      </w:del>
      <w:ins w:id="173" w:author="Julian Cross" w:date="2021-01-30T14:13:00Z">
        <w:r w:rsidR="001233A0">
          <w:t>nput and</w:t>
        </w:r>
      </w:ins>
      <w:ins w:id="174" w:author="Julian Cross" w:date="2021-01-30T14:20:00Z">
        <w:r w:rsidR="00A76D12">
          <w:t xml:space="preserve"> albedo data are</w:t>
        </w:r>
        <w:r w:rsidR="00AE1294">
          <w:t xml:space="preserve"> stored in</w:t>
        </w:r>
      </w:ins>
      <w:ins w:id="175" w:author="Julian Cross" w:date="2021-01-30T14:13:00Z">
        <w:r w:rsidR="001233A0">
          <w:t xml:space="preserve"> ASCII for</w:t>
        </w:r>
        <w:r w:rsidR="00AE1294">
          <w:t xml:space="preserve">mat </w:t>
        </w:r>
        <w:r w:rsidR="001233A0">
          <w:t>input files.</w:t>
        </w:r>
      </w:ins>
      <w:del w:id="176" w:author="Julian Cross" w:date="2021-01-30T14:13:00Z">
        <w:r w:rsidDel="001233A0">
          <w:delText xml:space="preserve"> </w:delText>
        </w:r>
      </w:del>
      <w:r>
        <w:t xml:space="preserve"> </w:t>
      </w:r>
      <w:commentRangeEnd w:id="169"/>
      <w:r>
        <w:rPr>
          <w:rStyle w:val="CommentReference"/>
        </w:rPr>
        <w:commentReference w:id="169"/>
      </w:r>
    </w:p>
    <w:p w14:paraId="017D93CF" w14:textId="3B1E6937" w:rsidR="00306F27" w:rsidRDefault="00306F27" w:rsidP="00306F27">
      <w:r>
        <w:t xml:space="preserve">Table </w:t>
      </w:r>
      <w:ins w:id="177" w:author="Julian Cross" w:date="2021-02-15T12:12:00Z">
        <w:r w:rsidR="00D23D26">
          <w:t>2.</w:t>
        </w:r>
      </w:ins>
      <w:del w:id="178" w:author="Julian Cross" w:date="2021-02-15T12:12:00Z">
        <w:r w:rsidDel="00D23D26">
          <w:delText>xx</w:delText>
        </w:r>
      </w:del>
      <w:r>
        <w:t xml:space="preserve"> </w:t>
      </w:r>
      <w:ins w:id="179" w:author="Julian Cross" w:date="2021-02-15T12:12:00Z">
        <w:r w:rsidR="00D23D26">
          <w:t>D</w:t>
        </w:r>
      </w:ins>
      <w:del w:id="180" w:author="Julian Cross" w:date="2021-02-15T12:12:00Z">
        <w:r w:rsidDel="00D23D26">
          <w:delText>d</w:delText>
        </w:r>
      </w:del>
      <w:r>
        <w:t>ifference</w:t>
      </w:r>
      <w:r w:rsidR="00AD5464">
        <w:t>s</w:t>
      </w:r>
      <w:r>
        <w:t xml:space="preserve"> between</w:t>
      </w:r>
      <w:r w:rsidR="001955DB">
        <w:t xml:space="preserve"> MICRO</w:t>
      </w:r>
      <w:del w:id="181" w:author="Julian Cross" w:date="2021-01-30T16:09:00Z">
        <w:r w:rsidR="001955DB" w:rsidDel="00DD1E9A">
          <w:delText>I</w:delText>
        </w:r>
      </w:del>
      <w:r w:rsidR="001955DB">
        <w:t xml:space="preserve">MET and albedo for the modern model versus the paleo model.  </w:t>
      </w:r>
    </w:p>
    <w:tbl>
      <w:tblPr>
        <w:tblStyle w:val="TableGrid"/>
        <w:tblW w:w="9715" w:type="dxa"/>
        <w:tblLook w:val="04A0" w:firstRow="1" w:lastRow="0" w:firstColumn="1" w:lastColumn="0" w:noHBand="0" w:noVBand="1"/>
        <w:tblPrChange w:id="182" w:author="Julian Cross" w:date="2021-01-30T14:21:00Z">
          <w:tblPr>
            <w:tblStyle w:val="TableGrid"/>
            <w:tblW w:w="9715" w:type="dxa"/>
            <w:tblLook w:val="04A0" w:firstRow="1" w:lastRow="0" w:firstColumn="1" w:lastColumn="0" w:noHBand="0" w:noVBand="1"/>
          </w:tblPr>
        </w:tblPrChange>
      </w:tblPr>
      <w:tblGrid>
        <w:gridCol w:w="1558"/>
        <w:gridCol w:w="3747"/>
        <w:gridCol w:w="4410"/>
        <w:tblGridChange w:id="183">
          <w:tblGrid>
            <w:gridCol w:w="1558"/>
            <w:gridCol w:w="3657"/>
            <w:gridCol w:w="4500"/>
          </w:tblGrid>
        </w:tblGridChange>
      </w:tblGrid>
      <w:tr w:rsidR="00AE1294" w14:paraId="7A53AE93" w14:textId="77777777" w:rsidTr="00AE1294">
        <w:tc>
          <w:tcPr>
            <w:tcW w:w="1558" w:type="dxa"/>
            <w:tcPrChange w:id="184" w:author="Julian Cross" w:date="2021-01-30T14:21:00Z">
              <w:tcPr>
                <w:tcW w:w="1558" w:type="dxa"/>
              </w:tcPr>
            </w:tcPrChange>
          </w:tcPr>
          <w:p w14:paraId="499C19E8" w14:textId="77777777" w:rsidR="00306F27" w:rsidRPr="00A21967" w:rsidRDefault="00306F27" w:rsidP="009D752F">
            <w:pPr>
              <w:rPr>
                <w:b/>
              </w:rPr>
            </w:pPr>
          </w:p>
        </w:tc>
        <w:tc>
          <w:tcPr>
            <w:tcW w:w="3747" w:type="dxa"/>
            <w:tcPrChange w:id="185" w:author="Julian Cross" w:date="2021-01-30T14:21:00Z">
              <w:tcPr>
                <w:tcW w:w="3657" w:type="dxa"/>
              </w:tcPr>
            </w:tcPrChange>
          </w:tcPr>
          <w:p w14:paraId="049AAB7C" w14:textId="77777777" w:rsidR="00306F27" w:rsidRPr="00A21967" w:rsidRDefault="00306F27" w:rsidP="009D752F">
            <w:pPr>
              <w:rPr>
                <w:b/>
              </w:rPr>
            </w:pPr>
            <w:r w:rsidRPr="00A21967">
              <w:rPr>
                <w:b/>
              </w:rPr>
              <w:t>Modern Model</w:t>
            </w:r>
          </w:p>
        </w:tc>
        <w:tc>
          <w:tcPr>
            <w:tcW w:w="4410" w:type="dxa"/>
            <w:tcPrChange w:id="186" w:author="Julian Cross" w:date="2021-01-30T14:21:00Z">
              <w:tcPr>
                <w:tcW w:w="4500" w:type="dxa"/>
              </w:tcPr>
            </w:tcPrChange>
          </w:tcPr>
          <w:p w14:paraId="3CB15697" w14:textId="77777777" w:rsidR="00306F27" w:rsidRPr="00A21967" w:rsidRDefault="00306F27" w:rsidP="009D752F">
            <w:pPr>
              <w:rPr>
                <w:b/>
              </w:rPr>
            </w:pPr>
            <w:r w:rsidRPr="00A21967">
              <w:rPr>
                <w:b/>
              </w:rPr>
              <w:t>Paleo Model</w:t>
            </w:r>
          </w:p>
        </w:tc>
      </w:tr>
      <w:tr w:rsidR="00AE1294" w14:paraId="3CB56CF7" w14:textId="77777777" w:rsidTr="00AE1294">
        <w:trPr>
          <w:trHeight w:val="1124"/>
          <w:trPrChange w:id="187" w:author="Julian Cross" w:date="2021-01-30T14:21:00Z">
            <w:trPr>
              <w:trHeight w:val="1124"/>
            </w:trPr>
          </w:trPrChange>
        </w:trPr>
        <w:tc>
          <w:tcPr>
            <w:tcW w:w="1558" w:type="dxa"/>
            <w:tcPrChange w:id="188" w:author="Julian Cross" w:date="2021-01-30T14:21:00Z">
              <w:tcPr>
                <w:tcW w:w="1558" w:type="dxa"/>
              </w:tcPr>
            </w:tcPrChange>
          </w:tcPr>
          <w:p w14:paraId="775D47CB" w14:textId="77777777" w:rsidR="00306F27" w:rsidRPr="00A21967" w:rsidRDefault="00306F27" w:rsidP="009D752F">
            <w:pPr>
              <w:rPr>
                <w:b/>
              </w:rPr>
            </w:pPr>
            <w:r w:rsidRPr="00A21967">
              <w:rPr>
                <w:b/>
              </w:rPr>
              <w:t>MICROMET</w:t>
            </w:r>
          </w:p>
        </w:tc>
        <w:tc>
          <w:tcPr>
            <w:tcW w:w="3747" w:type="dxa"/>
            <w:tcPrChange w:id="189" w:author="Julian Cross" w:date="2021-01-30T14:21:00Z">
              <w:tcPr>
                <w:tcW w:w="3657" w:type="dxa"/>
              </w:tcPr>
            </w:tcPrChange>
          </w:tcPr>
          <w:p w14:paraId="50982377" w14:textId="3F5B58E1" w:rsidR="00306F27" w:rsidRDefault="005801EB" w:rsidP="006E0DC2">
            <w:ins w:id="190" w:author="Julian Cross" w:date="2021-01-30T14:14:00Z">
              <w:r>
                <w:t xml:space="preserve">Modified </w:t>
              </w:r>
            </w:ins>
            <w:ins w:id="191" w:author="Julian Cross" w:date="2021-01-30T14:18:00Z">
              <w:r>
                <w:t xml:space="preserve">temperature and vapor pressure </w:t>
              </w:r>
            </w:ins>
            <w:ins w:id="192" w:author="Julian Cross" w:date="2021-01-30T14:14:00Z">
              <w:r>
                <w:t>lapse rates are used in the Fryxell Basin (basin codes 50-82)</w:t>
              </w:r>
            </w:ins>
            <w:del w:id="193" w:author="Julian Cross" w:date="2021-01-30T14:14:00Z">
              <w:r w:rsidR="00306F27" w:rsidRPr="00A21967" w:rsidDel="001233A0">
                <w:delText>spatially varying</w:delText>
              </w:r>
              <w:r w:rsidR="00306F27" w:rsidDel="001233A0">
                <w:delText xml:space="preserve"> temperature</w:delText>
              </w:r>
              <w:r w:rsidR="00306F27" w:rsidRPr="00A21967" w:rsidDel="001233A0">
                <w:delText xml:space="preserve"> lapse rate (changes near the eastern end of the Kukri Hills)</w:delText>
              </w:r>
            </w:del>
          </w:p>
        </w:tc>
        <w:tc>
          <w:tcPr>
            <w:tcW w:w="4410" w:type="dxa"/>
            <w:tcPrChange w:id="194" w:author="Julian Cross" w:date="2021-01-30T14:21:00Z">
              <w:tcPr>
                <w:tcW w:w="4500" w:type="dxa"/>
              </w:tcPr>
            </w:tcPrChange>
          </w:tcPr>
          <w:p w14:paraId="68595C4B" w14:textId="77777777" w:rsidR="00A76D12" w:rsidRDefault="005801EB">
            <w:pPr>
              <w:pStyle w:val="ListParagraph"/>
              <w:numPr>
                <w:ilvl w:val="0"/>
                <w:numId w:val="3"/>
              </w:numPr>
              <w:ind w:left="210" w:hanging="180"/>
              <w:rPr>
                <w:ins w:id="195" w:author="Julian Cross" w:date="2021-01-31T11:09:00Z"/>
              </w:rPr>
              <w:pPrChange w:id="196" w:author="Julian Cross" w:date="2021-01-30T14:18:00Z">
                <w:pPr/>
              </w:pPrChange>
            </w:pPr>
            <w:ins w:id="197" w:author="Julian Cross" w:date="2021-01-30T14:18:00Z">
              <w:r>
                <w:t xml:space="preserve">Spatially uniform </w:t>
              </w:r>
            </w:ins>
            <w:ins w:id="198" w:author="Julian Cross" w:date="2021-01-30T14:19:00Z">
              <w:r>
                <w:t>temperature and vapor pressure lapse rates</w:t>
              </w:r>
              <w:r w:rsidDel="005801EB">
                <w:t xml:space="preserve"> </w:t>
              </w:r>
            </w:ins>
          </w:p>
          <w:p w14:paraId="77957BA5" w14:textId="5F4DD1A9" w:rsidR="00306F27" w:rsidRDefault="00A76D12">
            <w:pPr>
              <w:pStyle w:val="ListParagraph"/>
              <w:numPr>
                <w:ilvl w:val="0"/>
                <w:numId w:val="3"/>
              </w:numPr>
              <w:ind w:left="210" w:hanging="180"/>
              <w:pPrChange w:id="199" w:author="Julian Cross" w:date="2021-01-30T14:18:00Z">
                <w:pPr/>
              </w:pPrChange>
            </w:pPr>
            <w:ins w:id="200" w:author="Julian Cross" w:date="2021-01-31T11:10:00Z">
              <w:r>
                <w:t>Meteorological</w:t>
              </w:r>
            </w:ins>
            <w:ins w:id="201" w:author="Julian Cross" w:date="2021-01-31T11:09:00Z">
              <w:r>
                <w:t xml:space="preserve"> conditions based on modified terrain grids (e.g. tv_mindem250.txt)</w:t>
              </w:r>
            </w:ins>
            <w:del w:id="202" w:author="Julian Cross" w:date="2021-01-30T14:18:00Z">
              <w:r w:rsidR="00306F27" w:rsidDel="005801EB">
                <w:delText>Spatially uniform temperature and lapse rates</w:delText>
              </w:r>
            </w:del>
          </w:p>
        </w:tc>
      </w:tr>
      <w:tr w:rsidR="00AE1294" w14:paraId="35809121" w14:textId="77777777" w:rsidTr="00A76D12">
        <w:trPr>
          <w:trHeight w:val="1565"/>
        </w:trPr>
        <w:tc>
          <w:tcPr>
            <w:tcW w:w="1558" w:type="dxa"/>
            <w:tcPrChange w:id="203" w:author="Julian Cross" w:date="2021-01-31T11:10:00Z">
              <w:tcPr>
                <w:tcW w:w="1558" w:type="dxa"/>
              </w:tcPr>
            </w:tcPrChange>
          </w:tcPr>
          <w:p w14:paraId="17221BAC" w14:textId="77777777" w:rsidR="00306F27" w:rsidRPr="00A21967" w:rsidRDefault="00306F27" w:rsidP="009D752F">
            <w:pPr>
              <w:rPr>
                <w:b/>
              </w:rPr>
            </w:pPr>
            <w:r w:rsidRPr="00A21967">
              <w:rPr>
                <w:b/>
              </w:rPr>
              <w:t>Albedo</w:t>
            </w:r>
          </w:p>
        </w:tc>
        <w:tc>
          <w:tcPr>
            <w:tcW w:w="3747" w:type="dxa"/>
            <w:tcPrChange w:id="204" w:author="Julian Cross" w:date="2021-01-31T11:10:00Z">
              <w:tcPr>
                <w:tcW w:w="3657" w:type="dxa"/>
              </w:tcPr>
            </w:tcPrChange>
          </w:tcPr>
          <w:p w14:paraId="128C4418" w14:textId="0D20203A" w:rsidR="00306F27" w:rsidRDefault="00AE1294" w:rsidP="006E0DC2">
            <w:ins w:id="205" w:author="Julian Cross" w:date="2021-01-30T14:22:00Z">
              <w:r>
                <w:t>A combination of MODIS</w:t>
              </w:r>
            </w:ins>
            <w:ins w:id="206" w:author="Julian Cross" w:date="2021-01-30T14:26:00Z">
              <w:r w:rsidR="006E0DC2">
                <w:t xml:space="preserve"> </w:t>
              </w:r>
            </w:ins>
            <w:ins w:id="207" w:author="Julian Cross" w:date="2021-01-30T14:22:00Z">
              <w:r>
                <w:t>and in-situ measured albedo values from Taylor, Canada, and Commonwealth glaciers are used as representative of albedo for glaciers in Bonney, Hoare and Fryxell watersheds, respectively.</w:t>
              </w:r>
            </w:ins>
            <w:ins w:id="208" w:author="Julian Cross" w:date="2021-01-31T11:11:00Z">
              <w:r w:rsidR="00A76D12">
                <w:br/>
              </w:r>
            </w:ins>
            <w:commentRangeStart w:id="209"/>
            <w:del w:id="210" w:author="Julian Cross" w:date="2021-01-30T14:21:00Z">
              <w:r w:rsidR="00306F27" w:rsidDel="00AE1294">
                <w:delText>???</w:delText>
              </w:r>
            </w:del>
            <w:commentRangeEnd w:id="209"/>
            <w:r w:rsidR="000B3326">
              <w:rPr>
                <w:rStyle w:val="CommentReference"/>
              </w:rPr>
              <w:commentReference w:id="209"/>
            </w:r>
          </w:p>
        </w:tc>
        <w:tc>
          <w:tcPr>
            <w:tcW w:w="4410" w:type="dxa"/>
            <w:tcPrChange w:id="211" w:author="Julian Cross" w:date="2021-01-31T11:10:00Z">
              <w:tcPr>
                <w:tcW w:w="4500" w:type="dxa"/>
              </w:tcPr>
            </w:tcPrChange>
          </w:tcPr>
          <w:p w14:paraId="7F78D3BC" w14:textId="5DA15543" w:rsidR="006E0DC2" w:rsidRDefault="00306F27">
            <w:pPr>
              <w:pStyle w:val="ListParagraph"/>
              <w:numPr>
                <w:ilvl w:val="0"/>
                <w:numId w:val="4"/>
              </w:numPr>
              <w:ind w:left="210" w:hanging="180"/>
              <w:rPr>
                <w:ins w:id="212" w:author="Julian Cross" w:date="2021-01-30T15:19:00Z"/>
              </w:rPr>
              <w:pPrChange w:id="213" w:author="Julian Cross" w:date="2021-01-30T15:19:00Z">
                <w:pPr/>
              </w:pPrChange>
            </w:pPr>
            <w:del w:id="214" w:author="Julian Cross" w:date="2021-01-30T15:19:00Z">
              <w:r w:rsidDel="006E0DC2">
                <w:delText xml:space="preserve">Used </w:delText>
              </w:r>
              <w:r w:rsidRPr="00A21967" w:rsidDel="006E0DC2">
                <w:delText>Commonwealth Glacier albedo for all ice that is not in the Bonney basin</w:delText>
              </w:r>
              <w:r w:rsidDel="006E0DC2">
                <w:delText>.  Taylor Glacier albedo used for Bonney basin.</w:delText>
              </w:r>
            </w:del>
            <w:ins w:id="215" w:author="Julian Cross" w:date="2021-01-30T15:19:00Z">
              <w:r w:rsidR="006E0DC2">
                <w:t xml:space="preserve">Initially </w:t>
              </w:r>
            </w:ins>
            <w:ins w:id="216" w:author="Julian Cross" w:date="2021-01-30T15:20:00Z">
              <w:r w:rsidR="006E0DC2">
                <w:t>Commonwealth</w:t>
              </w:r>
            </w:ins>
            <w:ins w:id="217" w:author="Julian Cross" w:date="2021-01-30T15:19:00Z">
              <w:r w:rsidR="006E0DC2">
                <w:t xml:space="preserve"> Glacier albedo is used for the Minimum RIS</w:t>
              </w:r>
            </w:ins>
          </w:p>
          <w:p w14:paraId="2A1CFF72" w14:textId="3DC35974" w:rsidR="00306F27" w:rsidRDefault="00306F27">
            <w:pPr>
              <w:pStyle w:val="ListParagraph"/>
              <w:numPr>
                <w:ilvl w:val="0"/>
                <w:numId w:val="4"/>
              </w:numPr>
              <w:ind w:left="210" w:hanging="180"/>
              <w:pPrChange w:id="218" w:author="Julian Cross" w:date="2021-01-30T15:19:00Z">
                <w:pPr/>
              </w:pPrChange>
            </w:pPr>
            <w:del w:id="219" w:author="Julian Cross" w:date="2021-01-30T15:23:00Z">
              <w:r w:rsidDel="00BC0A08">
                <w:delText xml:space="preserve">  </w:delText>
              </w:r>
            </w:del>
            <w:ins w:id="220" w:author="Julian Cross" w:date="2021-01-30T15:20:00Z">
              <w:r w:rsidR="006E0DC2">
                <w:t xml:space="preserve">Subsequent adjustments to albedo are made using </w:t>
              </w:r>
            </w:ins>
            <w:ins w:id="221" w:author="Julian Cross" w:date="2021-01-31T11:10:00Z">
              <w:r w:rsidR="00A76D12">
                <w:t xml:space="preserve">a </w:t>
              </w:r>
            </w:ins>
            <w:ins w:id="222" w:author="Julian Cross" w:date="2021-01-30T15:21:00Z">
              <w:r w:rsidR="006E0DC2">
                <w:t>fix</w:t>
              </w:r>
              <w:r w:rsidR="00A76D12">
                <w:t>ed value or offset/multiplier applied to the</w:t>
              </w:r>
              <w:r w:rsidR="006E0DC2">
                <w:t xml:space="preserve"> temporally variable albedo</w:t>
              </w:r>
            </w:ins>
          </w:p>
        </w:tc>
      </w:tr>
    </w:tbl>
    <w:p w14:paraId="204C7B3A" w14:textId="595FD645" w:rsidR="00306F27" w:rsidDel="00BC0A08" w:rsidRDefault="00306F27" w:rsidP="0051501C">
      <w:pPr>
        <w:rPr>
          <w:del w:id="223" w:author="Julian Cross" w:date="2021-01-30T15:22:00Z"/>
        </w:rPr>
      </w:pPr>
    </w:p>
    <w:p w14:paraId="31202A8D" w14:textId="2C4D850A" w:rsidR="00AE3AF5" w:rsidDel="006E2EC6" w:rsidRDefault="00AE3AF5" w:rsidP="00AE3AF5">
      <w:pPr>
        <w:pStyle w:val="Heading1"/>
        <w:rPr>
          <w:del w:id="224" w:author="Julian Cross" w:date="2021-01-30T15:24:00Z"/>
        </w:rPr>
      </w:pPr>
      <w:commentRangeStart w:id="225"/>
      <w:del w:id="226" w:author="Julian Cross" w:date="2021-01-30T14:16:00Z">
        <w:r w:rsidDel="001233A0">
          <w:delText xml:space="preserve">Ross Ice Sheet Scenarios  </w:delText>
        </w:r>
        <w:commentRangeEnd w:id="225"/>
        <w:r w:rsidR="000B3326" w:rsidDel="001233A0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225"/>
        </w:r>
      </w:del>
    </w:p>
    <w:p w14:paraId="3A0D2BD4" w14:textId="5412DE34" w:rsidR="00AE3AF5" w:rsidRPr="00AE3AF5" w:rsidDel="006E2EC6" w:rsidRDefault="00AE3AF5" w:rsidP="00AE3AF5">
      <w:pPr>
        <w:rPr>
          <w:del w:id="227" w:author="Julian Cross" w:date="2021-01-30T15:24:00Z"/>
        </w:rPr>
      </w:pPr>
      <w:del w:id="228" w:author="Julian Cross" w:date="2021-01-30T15:24:00Z">
        <w:r w:rsidDel="006E2EC6">
          <w:delText xml:space="preserve">There are three scenarios for this model, no RIS (modern topography), minimum RIS, and </w:delText>
        </w:r>
        <w:r w:rsidR="000B3326" w:rsidDel="006E2EC6">
          <w:delText>m</w:delText>
        </w:r>
        <w:r w:rsidDel="006E2EC6">
          <w:delText>ax</w:delText>
        </w:r>
        <w:r w:rsidR="000B3326" w:rsidDel="006E2EC6">
          <w:delText>imum</w:delText>
        </w:r>
        <w:r w:rsidDel="006E2EC6">
          <w:delText xml:space="preserve"> RIS.  </w:delText>
        </w:r>
      </w:del>
    </w:p>
    <w:p w14:paraId="26573E3B" w14:textId="77777777" w:rsidR="00AE3AF5" w:rsidDel="006E2EC6" w:rsidRDefault="00AE3AF5" w:rsidP="00AE3AF5">
      <w:pPr>
        <w:rPr>
          <w:del w:id="229" w:author="Julian Cross" w:date="2021-01-30T15:24:00Z"/>
        </w:rPr>
      </w:pPr>
    </w:p>
    <w:p w14:paraId="7BFB2B95" w14:textId="61B53110" w:rsidR="00AE3AF5" w:rsidRDefault="00AE3AF5" w:rsidP="00AE3AF5">
      <w:pPr>
        <w:pStyle w:val="Heading1"/>
      </w:pPr>
      <w:del w:id="230" w:author="Julian Cross" w:date="2021-01-30T16:32:00Z">
        <w:r w:rsidDel="008965FF">
          <w:delText xml:space="preserve">Basin Boundary Delineation </w:delText>
        </w:r>
        <w:r w:rsidR="000B3326" w:rsidDel="008965FF">
          <w:delText xml:space="preserve">and </w:delText>
        </w:r>
      </w:del>
      <w:r w:rsidR="000B3326">
        <w:t xml:space="preserve">Hypsometry </w:t>
      </w:r>
      <w:ins w:id="231" w:author="Julian Cross" w:date="2021-01-30T16:32:00Z">
        <w:r w:rsidR="008965FF">
          <w:t>and Watershed Bounda</w:t>
        </w:r>
        <w:bookmarkStart w:id="232" w:name="_GoBack"/>
        <w:bookmarkEnd w:id="232"/>
        <w:r w:rsidR="008965FF">
          <w:t>ry Delineation</w:t>
        </w:r>
      </w:ins>
    </w:p>
    <w:p w14:paraId="02624191" w14:textId="77777777" w:rsidR="003E74EA" w:rsidRDefault="003E74EA" w:rsidP="003450D2">
      <w:pPr>
        <w:rPr>
          <w:ins w:id="233" w:author="Julian Cross" w:date="2021-01-30T16:31:00Z"/>
          <w:rFonts w:ascii="Times New Roman" w:hAnsi="Times New Roman" w:cs="Times New Roman"/>
        </w:rPr>
      </w:pPr>
    </w:p>
    <w:p w14:paraId="319B58D7" w14:textId="5480E633" w:rsidR="008965FF" w:rsidRDefault="008965FF">
      <w:pPr>
        <w:pStyle w:val="Heading1"/>
        <w:rPr>
          <w:ins w:id="234" w:author="Julian Cross" w:date="2021-01-30T16:33:00Z"/>
        </w:rPr>
        <w:pPrChange w:id="235" w:author="Julian Cross" w:date="2021-01-30T16:33:00Z">
          <w:pPr/>
        </w:pPrChange>
      </w:pPr>
      <w:ins w:id="236" w:author="Julian Cross" w:date="2021-01-30T16:32:00Z">
        <w:r>
          <w:t>Lake Model Time</w:t>
        </w:r>
      </w:ins>
      <w:ins w:id="237" w:author="Julian Cross" w:date="2021-01-30T16:34:00Z">
        <w:r w:rsidR="00B40223">
          <w:t xml:space="preserve"> Step and</w:t>
        </w:r>
      </w:ins>
      <w:ins w:id="238" w:author="Julian Cross" w:date="2021-01-30T16:32:00Z">
        <w:r>
          <w:t xml:space="preserve"> </w:t>
        </w:r>
      </w:ins>
      <w:ins w:id="239" w:author="Julian Cross" w:date="2021-01-30T16:34:00Z">
        <w:r w:rsidR="00B40223">
          <w:t>Modeled Period</w:t>
        </w:r>
      </w:ins>
    </w:p>
    <w:p w14:paraId="21CAB3D9" w14:textId="43DA2A82" w:rsidR="008965FF" w:rsidRPr="008965FF" w:rsidRDefault="00B40223">
      <w:pPr>
        <w:rPr>
          <w:rPrChange w:id="240" w:author="Julian Cross" w:date="2021-01-30T16:33:00Z">
            <w:rPr>
              <w:rFonts w:ascii="Times New Roman" w:hAnsi="Times New Roman" w:cs="Times New Roman"/>
            </w:rPr>
          </w:rPrChange>
        </w:rPr>
      </w:pPr>
      <w:ins w:id="241" w:author="Julian Cross" w:date="2021-01-30T16:33:00Z">
        <w:r>
          <w:t>The modern model is run with a daily</w:t>
        </w:r>
      </w:ins>
      <w:ins w:id="242" w:author="Julian Cross" w:date="2021-01-30T16:35:00Z">
        <w:r>
          <w:t xml:space="preserve"> time-step, while the paleo- model uses an annual time-step. </w:t>
        </w:r>
        <w:r w:rsidR="00BB2D35">
          <w:t xml:space="preserve">Test runs over the 16 historical </w:t>
        </w:r>
        <w:r w:rsidR="0010208B">
          <w:t xml:space="preserve">years </w:t>
        </w:r>
      </w:ins>
      <w:ins w:id="243" w:author="Julian Cross" w:date="2021-01-30T16:36:00Z">
        <w:r w:rsidR="0010208B">
          <w:t>showed that</w:t>
        </w:r>
      </w:ins>
      <w:ins w:id="244" w:author="Julian Cross" w:date="2021-01-30T16:37:00Z">
        <w:r w:rsidR="0010208B">
          <w:t xml:space="preserve"> with</w:t>
        </w:r>
      </w:ins>
      <w:ins w:id="245" w:author="Julian Cross" w:date="2021-01-30T16:36:00Z">
        <w:r w:rsidR="0010208B">
          <w:t xml:space="preserve"> </w:t>
        </w:r>
      </w:ins>
      <w:ins w:id="246" w:author="Julian Cross" w:date="2021-01-30T16:37:00Z">
        <w:r w:rsidR="0010208B">
          <w:t xml:space="preserve">daily and annual versions of the model, </w:t>
        </w:r>
      </w:ins>
      <w:ins w:id="247" w:author="Julian Cross" w:date="2021-01-30T16:36:00Z">
        <w:r w:rsidR="0010208B">
          <w:t xml:space="preserve">water </w:t>
        </w:r>
        <w:r w:rsidR="0010208B">
          <w:lastRenderedPageBreak/>
          <w:t>balances converged at the end of each water year</w:t>
        </w:r>
      </w:ins>
      <w:ins w:id="248" w:author="Julian Cross" w:date="2021-01-30T16:38:00Z">
        <w:r w:rsidR="00BB2D35">
          <w:t xml:space="preserve">. The paleo-model is setup to use repeating sequences of the 16 historical years across the selected modeled period (e.g. </w:t>
        </w:r>
      </w:ins>
      <w:ins w:id="249" w:author="Julian Cross" w:date="2021-01-30T16:39:00Z">
        <w:r w:rsidR="00BB2D35">
          <w:t>a model period of</w:t>
        </w:r>
      </w:ins>
      <w:ins w:id="250" w:author="Julian Cross" w:date="2021-01-30T16:38:00Z">
        <w:r w:rsidR="00BB2D35">
          <w:t xml:space="preserve"> 10,000 years would </w:t>
        </w:r>
      </w:ins>
      <w:ins w:id="251" w:author="Julian Cross" w:date="2021-01-30T16:40:00Z">
        <w:r w:rsidR="00BB2D35">
          <w:t xml:space="preserve">the same 16-year sequence </w:t>
        </w:r>
      </w:ins>
      <w:ins w:id="252" w:author="Julian Cross" w:date="2021-01-30T16:39:00Z">
        <w:r w:rsidR="00BB2D35">
          <w:t>repeated 625 times).</w:t>
        </w:r>
      </w:ins>
    </w:p>
    <w:sectPr w:rsidR="008965FF" w:rsidRPr="0089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8" w:author="Julian Cross" w:date="2021-01-30T16:25:00Z" w:initials="JC">
    <w:p w14:paraId="4CEB06C4" w14:textId="4785F7CA" w:rsidR="000634FB" w:rsidRDefault="000634FB">
      <w:pPr>
        <w:pStyle w:val="CommentText"/>
      </w:pPr>
      <w:r>
        <w:rPr>
          <w:rStyle w:val="CommentReference"/>
        </w:rPr>
        <w:annotationRef/>
      </w:r>
      <w:r w:rsidR="00D23D26">
        <w:t>Bryce, can you check and update the highlighted details based on the ArcMap documents Pratik used?</w:t>
      </w:r>
    </w:p>
  </w:comment>
  <w:comment w:id="149" w:author="Julian Cross" w:date="2021-01-30T15:59:00Z" w:initials="JC">
    <w:p w14:paraId="441FB659" w14:textId="351A4C39" w:rsidR="008A3F93" w:rsidRDefault="008A3F93" w:rsidP="008A3F93">
      <w:pPr>
        <w:pStyle w:val="CommentText"/>
      </w:pPr>
      <w:r>
        <w:rPr>
          <w:rStyle w:val="CommentReference"/>
        </w:rPr>
        <w:annotationRef/>
      </w:r>
      <w:r>
        <w:t>Bryce, can you add here a description of the DEM datasets used and how the RIS topography was added.</w:t>
      </w:r>
    </w:p>
  </w:comment>
  <w:comment w:id="169" w:author="Bryce Glenn" w:date="2021-01-29T09:36:00Z" w:initials="BG">
    <w:p w14:paraId="009EECA3" w14:textId="77777777" w:rsidR="00AE3AF5" w:rsidRDefault="00AE3AF5">
      <w:pPr>
        <w:pStyle w:val="CommentText"/>
      </w:pPr>
      <w:r>
        <w:rPr>
          <w:rStyle w:val="CommentReference"/>
        </w:rPr>
        <w:annotationRef/>
      </w:r>
      <w:r>
        <w:t xml:space="preserve">Julian, can you please fill this in with any relevant information </w:t>
      </w:r>
    </w:p>
  </w:comment>
  <w:comment w:id="209" w:author="Bryce Glenn" w:date="2021-01-29T09:42:00Z" w:initials="BG">
    <w:p w14:paraId="6BE8D74B" w14:textId="77777777" w:rsidR="000B3326" w:rsidRDefault="000B3326">
      <w:pPr>
        <w:pStyle w:val="CommentText"/>
      </w:pPr>
      <w:r>
        <w:rPr>
          <w:rStyle w:val="CommentReference"/>
        </w:rPr>
        <w:annotationRef/>
      </w:r>
      <w:r>
        <w:t xml:space="preserve">Please fill in </w:t>
      </w:r>
    </w:p>
  </w:comment>
  <w:comment w:id="225" w:author="Bryce Glenn" w:date="2021-01-29T09:43:00Z" w:initials="BG">
    <w:p w14:paraId="5E984D49" w14:textId="77777777" w:rsidR="000B3326" w:rsidRDefault="000B3326">
      <w:pPr>
        <w:pStyle w:val="CommentText"/>
      </w:pPr>
      <w:r>
        <w:rPr>
          <w:rStyle w:val="CommentReference"/>
        </w:rPr>
        <w:annotationRef/>
      </w:r>
      <w:r>
        <w:t xml:space="preserve">Please fill in any relevant info, how were the min and max created?  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EB06C4" w15:done="0"/>
  <w15:commentEx w15:paraId="441FB659" w15:done="0"/>
  <w15:commentEx w15:paraId="009EECA3" w15:done="1"/>
  <w15:commentEx w15:paraId="6BE8D74B" w15:done="0"/>
  <w15:commentEx w15:paraId="5E984D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9EECA3" w16cid:durableId="23BE558A"/>
  <w16cid:commentId w16cid:paraId="6BE8D74B" w16cid:durableId="23BE570F"/>
  <w16cid:commentId w16cid:paraId="5E984D49" w16cid:durableId="23BE57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B57A4"/>
    <w:multiLevelType w:val="hybridMultilevel"/>
    <w:tmpl w:val="CF78DF3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27E70A4"/>
    <w:multiLevelType w:val="hybridMultilevel"/>
    <w:tmpl w:val="747E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F771F"/>
    <w:multiLevelType w:val="hybridMultilevel"/>
    <w:tmpl w:val="4FE8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9512B"/>
    <w:multiLevelType w:val="hybridMultilevel"/>
    <w:tmpl w:val="2B44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41130"/>
    <w:multiLevelType w:val="hybridMultilevel"/>
    <w:tmpl w:val="A788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lian Cross">
    <w15:presenceInfo w15:providerId="None" w15:userId="Julian Cross"/>
  </w15:person>
  <w15:person w15:author="Bryce Glenn">
    <w15:presenceInfo w15:providerId="AD" w15:userId="S-1-5-21-1708537768-823518204-1801674531-3098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1C"/>
    <w:rsid w:val="00015748"/>
    <w:rsid w:val="000634FB"/>
    <w:rsid w:val="000B3326"/>
    <w:rsid w:val="000E67D3"/>
    <w:rsid w:val="0010208B"/>
    <w:rsid w:val="001174F0"/>
    <w:rsid w:val="001233A0"/>
    <w:rsid w:val="001955DB"/>
    <w:rsid w:val="00306F27"/>
    <w:rsid w:val="003450D2"/>
    <w:rsid w:val="003E74EA"/>
    <w:rsid w:val="004C4827"/>
    <w:rsid w:val="0051501C"/>
    <w:rsid w:val="00575B36"/>
    <w:rsid w:val="005801EB"/>
    <w:rsid w:val="006200CB"/>
    <w:rsid w:val="006844A0"/>
    <w:rsid w:val="006E0DC2"/>
    <w:rsid w:val="006E2EC6"/>
    <w:rsid w:val="00772116"/>
    <w:rsid w:val="00785E54"/>
    <w:rsid w:val="00805E18"/>
    <w:rsid w:val="008965FF"/>
    <w:rsid w:val="008A3F93"/>
    <w:rsid w:val="008B627F"/>
    <w:rsid w:val="008D77B9"/>
    <w:rsid w:val="009321E2"/>
    <w:rsid w:val="00941BCB"/>
    <w:rsid w:val="00960484"/>
    <w:rsid w:val="009B7AB9"/>
    <w:rsid w:val="00A76D12"/>
    <w:rsid w:val="00AD5464"/>
    <w:rsid w:val="00AE1294"/>
    <w:rsid w:val="00AE3AF5"/>
    <w:rsid w:val="00B40223"/>
    <w:rsid w:val="00BB2D35"/>
    <w:rsid w:val="00BC0A08"/>
    <w:rsid w:val="00C01E96"/>
    <w:rsid w:val="00D23D26"/>
    <w:rsid w:val="00DA4B45"/>
    <w:rsid w:val="00DD1E9A"/>
    <w:rsid w:val="00EB724B"/>
    <w:rsid w:val="00F33E07"/>
    <w:rsid w:val="00FA713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D2CB"/>
  <w15:chartTrackingRefBased/>
  <w15:docId w15:val="{FBE3AC7A-A23B-439F-BDF9-2C048DF1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501C"/>
    <w:pPr>
      <w:ind w:left="720"/>
      <w:contextualSpacing/>
    </w:pPr>
  </w:style>
  <w:style w:type="table" w:styleId="TableGrid">
    <w:name w:val="Table Grid"/>
    <w:basedOn w:val="TableNormal"/>
    <w:uiPriority w:val="39"/>
    <w:rsid w:val="004C4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E3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A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A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A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8F48E7-7578-4741-B701-ECFEB516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783</Words>
  <Characters>4467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Glenn</dc:creator>
  <cp:keywords/>
  <dc:description/>
  <cp:lastModifiedBy>Julian Cross</cp:lastModifiedBy>
  <cp:revision>19</cp:revision>
  <dcterms:created xsi:type="dcterms:W3CDTF">2021-01-29T23:54:00Z</dcterms:created>
  <dcterms:modified xsi:type="dcterms:W3CDTF">2021-02-15T19:12:00Z</dcterms:modified>
</cp:coreProperties>
</file>